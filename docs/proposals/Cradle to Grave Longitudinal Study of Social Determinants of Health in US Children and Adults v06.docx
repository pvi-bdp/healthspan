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5FA26" w14:textId="77777777" w:rsidR="00554C1C" w:rsidRPr="005A24B1" w:rsidRDefault="005A29F0">
      <w:pPr>
        <w:rPr>
          <w:rFonts w:ascii="Times New Roman" w:hAnsi="Times New Roman" w:cs="Times New Roman"/>
          <w:b/>
          <w:sz w:val="24"/>
          <w:szCs w:val="24"/>
        </w:rPr>
      </w:pPr>
      <w:r w:rsidRPr="005A24B1">
        <w:rPr>
          <w:rFonts w:ascii="Times New Roman" w:hAnsi="Times New Roman" w:cs="Times New Roman"/>
          <w:b/>
          <w:sz w:val="24"/>
          <w:szCs w:val="24"/>
        </w:rPr>
        <w:t xml:space="preserve">Cradle to Grave Longitudinal Study of Social Determinants of Health in US Children and Adults: Big Data integration of Linked NHANES Cycles and Medicaid-Medicare Merged Data with Claritas, ACS, AHRF and US Census </w:t>
      </w:r>
    </w:p>
    <w:p w14:paraId="522A6656" w14:textId="20F2B673" w:rsidR="005A29F0" w:rsidRPr="005A24B1" w:rsidRDefault="005A29F0">
      <w:pPr>
        <w:rPr>
          <w:rFonts w:ascii="Times New Roman" w:hAnsi="Times New Roman" w:cs="Times New Roman"/>
          <w:sz w:val="24"/>
          <w:szCs w:val="24"/>
        </w:rPr>
      </w:pPr>
      <w:r w:rsidRPr="005A24B1">
        <w:rPr>
          <w:rFonts w:ascii="Times New Roman" w:hAnsi="Times New Roman" w:cs="Times New Roman"/>
          <w:b/>
          <w:sz w:val="24"/>
          <w:szCs w:val="24"/>
        </w:rPr>
        <w:t xml:space="preserve">Objectives: </w:t>
      </w:r>
      <w:r w:rsidRPr="005A24B1">
        <w:rPr>
          <w:rFonts w:ascii="Times New Roman" w:hAnsi="Times New Roman" w:cs="Times New Roman"/>
          <w:sz w:val="24"/>
          <w:szCs w:val="24"/>
        </w:rPr>
        <w:t>To analyze over time the environmental determinants of health, social determinants of health (SDOH) affecting childhood and adult health. The other objective is to focus on those determinants that are modifiable</w:t>
      </w:r>
      <w:r w:rsidR="002708EB">
        <w:rPr>
          <w:rFonts w:ascii="Times New Roman" w:hAnsi="Times New Roman" w:cs="Times New Roman"/>
          <w:sz w:val="24"/>
          <w:szCs w:val="24"/>
        </w:rPr>
        <w:t xml:space="preserve"> </w:t>
      </w:r>
      <w:r w:rsidR="002708EB" w:rsidRPr="002708EB">
        <w:rPr>
          <w:rFonts w:ascii="Times New Roman" w:hAnsi="Times New Roman" w:cs="Times New Roman"/>
          <w:sz w:val="24"/>
          <w:szCs w:val="24"/>
          <w:highlight w:val="yellow"/>
        </w:rPr>
        <w:t>or intervenable</w:t>
      </w:r>
      <w:r w:rsidRPr="005A24B1">
        <w:rPr>
          <w:rFonts w:ascii="Times New Roman" w:hAnsi="Times New Roman" w:cs="Times New Roman"/>
          <w:sz w:val="24"/>
          <w:szCs w:val="24"/>
        </w:rPr>
        <w:t>, after non-modifiable determinants are held constant.</w:t>
      </w:r>
    </w:p>
    <w:p w14:paraId="3FA4C59D" w14:textId="6CE71C21" w:rsidR="005A29F0" w:rsidRPr="005A24B1" w:rsidRDefault="005A29F0">
      <w:pPr>
        <w:rPr>
          <w:rFonts w:ascii="Times New Roman" w:hAnsi="Times New Roman" w:cs="Times New Roman"/>
          <w:sz w:val="24"/>
          <w:szCs w:val="24"/>
        </w:rPr>
      </w:pPr>
      <w:r w:rsidRPr="005A24B1">
        <w:rPr>
          <w:rFonts w:ascii="Times New Roman" w:hAnsi="Times New Roman" w:cs="Times New Roman"/>
          <w:b/>
          <w:sz w:val="24"/>
          <w:szCs w:val="24"/>
        </w:rPr>
        <w:t xml:space="preserve">Methods: </w:t>
      </w:r>
      <w:r w:rsidRPr="005A24B1">
        <w:rPr>
          <w:rFonts w:ascii="Times New Roman" w:hAnsi="Times New Roman" w:cs="Times New Roman"/>
          <w:sz w:val="24"/>
          <w:szCs w:val="24"/>
        </w:rPr>
        <w:t>We</w:t>
      </w:r>
      <w:r w:rsidRPr="005A24B1">
        <w:rPr>
          <w:rFonts w:ascii="Times New Roman" w:hAnsi="Times New Roman" w:cs="Times New Roman"/>
          <w:b/>
          <w:sz w:val="24"/>
          <w:szCs w:val="24"/>
        </w:rPr>
        <w:t xml:space="preserve"> </w:t>
      </w:r>
      <w:r w:rsidRPr="005A24B1">
        <w:rPr>
          <w:rFonts w:ascii="Times New Roman" w:hAnsi="Times New Roman" w:cs="Times New Roman"/>
          <w:sz w:val="24"/>
          <w:szCs w:val="24"/>
        </w:rPr>
        <w:t xml:space="preserve">will use two major national multiyear datasets that were recently linked longitudinally across the years in each cycle (NHANES) or the linked Medicaid-Medicare datasets.  These data will be merged with SDOH datasets (Claritas, American Community Survey, Area Health Resource </w:t>
      </w:r>
      <w:r w:rsidR="00027D89" w:rsidRPr="005A24B1">
        <w:rPr>
          <w:rFonts w:ascii="Times New Roman" w:hAnsi="Times New Roman" w:cs="Times New Roman"/>
          <w:sz w:val="24"/>
          <w:szCs w:val="24"/>
        </w:rPr>
        <w:t>F</w:t>
      </w:r>
      <w:r w:rsidRPr="005A24B1">
        <w:rPr>
          <w:rFonts w:ascii="Times New Roman" w:hAnsi="Times New Roman" w:cs="Times New Roman"/>
          <w:sz w:val="24"/>
          <w:szCs w:val="24"/>
        </w:rPr>
        <w:t xml:space="preserve">iles) containing more than 10,000 elements including air and water quality.  </w:t>
      </w:r>
      <w:r w:rsidR="005A24B1" w:rsidRPr="005A24B1">
        <w:rPr>
          <w:rFonts w:ascii="Times New Roman" w:hAnsi="Times New Roman" w:cs="Times New Roman"/>
          <w:sz w:val="24"/>
          <w:szCs w:val="24"/>
        </w:rPr>
        <w:t xml:space="preserve">The ten most costly chronic diseases include: (1) </w:t>
      </w:r>
      <w:r w:rsidR="005A24B1" w:rsidRPr="005A24B1">
        <w:rPr>
          <w:rFonts w:ascii="Times New Roman" w:hAnsi="Times New Roman" w:cs="Times New Roman"/>
          <w:color w:val="000000"/>
          <w:sz w:val="24"/>
          <w:szCs w:val="24"/>
          <w:shd w:val="clear" w:color="auto" w:fill="FFFFFF"/>
        </w:rPr>
        <w:t>high blood pressure, (2) Alzheimer's</w:t>
      </w:r>
      <w:r w:rsidR="0089736A">
        <w:rPr>
          <w:rFonts w:ascii="Times New Roman" w:hAnsi="Times New Roman" w:cs="Times New Roman"/>
          <w:color w:val="000000"/>
          <w:sz w:val="24"/>
          <w:szCs w:val="24"/>
          <w:shd w:val="clear" w:color="auto" w:fill="FFFFFF"/>
        </w:rPr>
        <w:t xml:space="preserve"> disease or other dementias</w:t>
      </w:r>
      <w:r w:rsidR="005A24B1" w:rsidRPr="005A24B1">
        <w:rPr>
          <w:rFonts w:ascii="Times New Roman" w:hAnsi="Times New Roman" w:cs="Times New Roman"/>
          <w:color w:val="000000"/>
          <w:sz w:val="24"/>
          <w:szCs w:val="24"/>
          <w:shd w:val="clear" w:color="auto" w:fill="FFFFFF"/>
        </w:rPr>
        <w:t xml:space="preserve">, (3) heart disease, (4) </w:t>
      </w:r>
      <w:r w:rsidR="0089736A">
        <w:rPr>
          <w:rFonts w:ascii="Times New Roman" w:hAnsi="Times New Roman" w:cs="Times New Roman"/>
          <w:color w:val="000000"/>
          <w:sz w:val="24"/>
          <w:szCs w:val="24"/>
          <w:shd w:val="clear" w:color="auto" w:fill="FFFFFF"/>
        </w:rPr>
        <w:t>depression</w:t>
      </w:r>
      <w:r w:rsidR="005A24B1" w:rsidRPr="005A24B1">
        <w:rPr>
          <w:rFonts w:ascii="Times New Roman" w:hAnsi="Times New Roman" w:cs="Times New Roman"/>
          <w:color w:val="000000"/>
          <w:sz w:val="24"/>
          <w:szCs w:val="24"/>
          <w:shd w:val="clear" w:color="auto" w:fill="FFFFFF"/>
        </w:rPr>
        <w:t xml:space="preserve">, (5) arthritis, (6) </w:t>
      </w:r>
      <w:r w:rsidR="0089736A">
        <w:rPr>
          <w:rFonts w:ascii="Times New Roman" w:hAnsi="Times New Roman" w:cs="Times New Roman"/>
          <w:color w:val="000000"/>
          <w:sz w:val="24"/>
          <w:szCs w:val="24"/>
          <w:shd w:val="clear" w:color="auto" w:fill="FFFFFF"/>
        </w:rPr>
        <w:t>osteoporosis</w:t>
      </w:r>
      <w:r w:rsidR="005A24B1" w:rsidRPr="005A24B1">
        <w:rPr>
          <w:rFonts w:ascii="Times New Roman" w:hAnsi="Times New Roman" w:cs="Times New Roman"/>
          <w:color w:val="000000"/>
          <w:sz w:val="24"/>
          <w:szCs w:val="24"/>
          <w:shd w:val="clear" w:color="auto" w:fill="FFFFFF"/>
        </w:rPr>
        <w:t xml:space="preserve">, (7) </w:t>
      </w:r>
      <w:r w:rsidR="0089736A">
        <w:rPr>
          <w:rFonts w:ascii="Times New Roman" w:hAnsi="Times New Roman" w:cs="Times New Roman"/>
          <w:color w:val="000000"/>
          <w:sz w:val="24"/>
          <w:szCs w:val="24"/>
          <w:shd w:val="clear" w:color="auto" w:fill="FFFFFF"/>
        </w:rPr>
        <w:t>diabetes</w:t>
      </w:r>
      <w:r w:rsidR="005A24B1" w:rsidRPr="005A24B1">
        <w:rPr>
          <w:rFonts w:ascii="Times New Roman" w:hAnsi="Times New Roman" w:cs="Times New Roman"/>
          <w:color w:val="000000"/>
          <w:sz w:val="24"/>
          <w:szCs w:val="24"/>
          <w:shd w:val="clear" w:color="auto" w:fill="FFFFFF"/>
        </w:rPr>
        <w:t xml:space="preserve">, (8) </w:t>
      </w:r>
      <w:r w:rsidR="0089736A">
        <w:rPr>
          <w:rFonts w:ascii="Times New Roman" w:hAnsi="Times New Roman" w:cs="Times New Roman"/>
          <w:color w:val="000000"/>
          <w:sz w:val="24"/>
          <w:szCs w:val="24"/>
          <w:shd w:val="clear" w:color="auto" w:fill="FFFFFF"/>
        </w:rPr>
        <w:t>COPD and allied conditions</w:t>
      </w:r>
      <w:r w:rsidR="005A24B1" w:rsidRPr="005A24B1">
        <w:rPr>
          <w:rFonts w:ascii="Times New Roman" w:hAnsi="Times New Roman" w:cs="Times New Roman"/>
          <w:color w:val="000000"/>
          <w:sz w:val="24"/>
          <w:szCs w:val="24"/>
          <w:shd w:val="clear" w:color="auto" w:fill="FFFFFF"/>
        </w:rPr>
        <w:t>, (9)</w:t>
      </w:r>
      <w:r w:rsidR="0089736A">
        <w:rPr>
          <w:rFonts w:ascii="Times New Roman" w:hAnsi="Times New Roman" w:cs="Times New Roman"/>
          <w:color w:val="000000"/>
          <w:sz w:val="24"/>
          <w:szCs w:val="24"/>
          <w:shd w:val="clear" w:color="auto" w:fill="FFFFFF"/>
        </w:rPr>
        <w:t xml:space="preserve"> cancer</w:t>
      </w:r>
      <w:r w:rsidR="005A24B1" w:rsidRPr="005A24B1">
        <w:rPr>
          <w:rFonts w:ascii="Times New Roman" w:hAnsi="Times New Roman" w:cs="Times New Roman"/>
          <w:color w:val="000000"/>
          <w:sz w:val="24"/>
          <w:szCs w:val="24"/>
          <w:shd w:val="clear" w:color="auto" w:fill="FFFFFF"/>
        </w:rPr>
        <w:t>, and (1</w:t>
      </w:r>
      <w:r w:rsidR="0089736A">
        <w:rPr>
          <w:rFonts w:ascii="Times New Roman" w:hAnsi="Times New Roman" w:cs="Times New Roman"/>
          <w:color w:val="000000"/>
          <w:sz w:val="24"/>
          <w:szCs w:val="24"/>
          <w:shd w:val="clear" w:color="auto" w:fill="FFFFFF"/>
        </w:rPr>
        <w:t>0</w:t>
      </w:r>
      <w:r w:rsidR="005A24B1" w:rsidRPr="005A24B1">
        <w:rPr>
          <w:rFonts w:ascii="Times New Roman" w:hAnsi="Times New Roman" w:cs="Times New Roman"/>
          <w:color w:val="000000"/>
          <w:sz w:val="24"/>
          <w:szCs w:val="24"/>
          <w:shd w:val="clear" w:color="auto" w:fill="FFFFFF"/>
        </w:rPr>
        <w:t xml:space="preserve">) stroke.  Among children, the top chronic conditions </w:t>
      </w:r>
      <w:del w:id="0" w:author="Kulasekera,KB" w:date="2023-06-09T11:50:00Z">
        <w:r w:rsidR="005A24B1" w:rsidRPr="005A24B1" w:rsidDel="002708EB">
          <w:rPr>
            <w:rFonts w:ascii="Times New Roman" w:hAnsi="Times New Roman" w:cs="Times New Roman"/>
            <w:color w:val="000000"/>
            <w:sz w:val="24"/>
            <w:szCs w:val="24"/>
            <w:shd w:val="clear" w:color="auto" w:fill="FFFFFF"/>
          </w:rPr>
          <w:delText xml:space="preserve">among children </w:delText>
        </w:r>
      </w:del>
      <w:r w:rsidR="005A24B1" w:rsidRPr="005A24B1">
        <w:rPr>
          <w:rFonts w:ascii="Times New Roman" w:hAnsi="Times New Roman" w:cs="Times New Roman"/>
          <w:color w:val="000000"/>
          <w:sz w:val="24"/>
          <w:szCs w:val="24"/>
          <w:shd w:val="clear" w:color="auto" w:fill="FFFFFF"/>
        </w:rPr>
        <w:t xml:space="preserve">include: (1) </w:t>
      </w:r>
      <w:r w:rsidR="005A24B1" w:rsidRPr="005A24B1">
        <w:rPr>
          <w:rFonts w:ascii="Times New Roman" w:hAnsi="Times New Roman" w:cs="Times New Roman"/>
          <w:color w:val="040C28"/>
          <w:sz w:val="24"/>
          <w:szCs w:val="24"/>
        </w:rPr>
        <w:t>asthma, (2) cystic fibrosis, (3) diabetes, (4) epilepsy, and (5) developmental disabilities, including (5a) ADHD, cerebral palsy, and (5b) autism spectrum disorders</w:t>
      </w:r>
      <w:r w:rsidR="0029305C">
        <w:rPr>
          <w:rFonts w:ascii="Times New Roman" w:hAnsi="Times New Roman" w:cs="Times New Roman"/>
          <w:color w:val="040C28"/>
          <w:sz w:val="24"/>
          <w:szCs w:val="24"/>
        </w:rPr>
        <w:t>.</w:t>
      </w:r>
    </w:p>
    <w:p w14:paraId="2F3DDFBE" w14:textId="58C91F89" w:rsidR="00027D89" w:rsidRPr="005A24B1" w:rsidRDefault="00027D89">
      <w:pPr>
        <w:rPr>
          <w:rFonts w:ascii="Times New Roman" w:hAnsi="Times New Roman" w:cs="Times New Roman"/>
          <w:sz w:val="24"/>
          <w:szCs w:val="24"/>
        </w:rPr>
      </w:pPr>
      <w:r w:rsidRPr="005A24B1">
        <w:rPr>
          <w:rFonts w:ascii="Times New Roman" w:hAnsi="Times New Roman" w:cs="Times New Roman"/>
          <w:sz w:val="24"/>
          <w:szCs w:val="24"/>
        </w:rPr>
        <w:t xml:space="preserve">We will encode the NHANES and Medicaid-Medicare data to similar </w:t>
      </w:r>
      <w:proofErr w:type="gramStart"/>
      <w:r w:rsidRPr="005A24B1">
        <w:rPr>
          <w:rFonts w:ascii="Times New Roman" w:hAnsi="Times New Roman" w:cs="Times New Roman"/>
          <w:sz w:val="24"/>
          <w:szCs w:val="24"/>
        </w:rPr>
        <w:t>indicators, and</w:t>
      </w:r>
      <w:proofErr w:type="gramEnd"/>
      <w:r w:rsidRPr="005A24B1">
        <w:rPr>
          <w:rFonts w:ascii="Times New Roman" w:hAnsi="Times New Roman" w:cs="Times New Roman"/>
          <w:sz w:val="24"/>
          <w:szCs w:val="24"/>
        </w:rPr>
        <w:t xml:space="preserve"> use the raw data and the indicators to develop multivariate AI models</w:t>
      </w:r>
      <w:r w:rsidR="00B82F79">
        <w:rPr>
          <w:rFonts w:ascii="Times New Roman" w:hAnsi="Times New Roman" w:cs="Times New Roman"/>
          <w:sz w:val="24"/>
          <w:szCs w:val="24"/>
        </w:rPr>
        <w:t xml:space="preserve"> driven by Cox regression</w:t>
      </w:r>
      <w:ins w:id="1" w:author="Kulasekera,KB" w:date="2023-06-09T11:51:00Z">
        <w:r w:rsidR="002708EB">
          <w:rPr>
            <w:rFonts w:ascii="Times New Roman" w:hAnsi="Times New Roman" w:cs="Times New Roman"/>
            <w:sz w:val="24"/>
            <w:szCs w:val="24"/>
          </w:rPr>
          <w:t xml:space="preserve"> with time dependent and functional </w:t>
        </w:r>
      </w:ins>
      <w:del w:id="2" w:author="Kulasekera,KB" w:date="2023-06-09T11:52:00Z">
        <w:r w:rsidR="00B82F79" w:rsidDel="002708EB">
          <w:rPr>
            <w:rFonts w:ascii="Times New Roman" w:hAnsi="Times New Roman" w:cs="Times New Roman"/>
            <w:sz w:val="24"/>
            <w:szCs w:val="24"/>
          </w:rPr>
          <w:delText xml:space="preserve"> </w:delText>
        </w:r>
      </w:del>
      <w:ins w:id="3" w:author="Kulasekera,KB" w:date="2023-06-09T11:52:00Z">
        <w:r w:rsidR="002708EB">
          <w:rPr>
            <w:rFonts w:ascii="Times New Roman" w:hAnsi="Times New Roman" w:cs="Times New Roman"/>
            <w:sz w:val="24"/>
            <w:szCs w:val="24"/>
          </w:rPr>
          <w:t>covariates and</w:t>
        </w:r>
      </w:ins>
      <w:del w:id="4" w:author="Kulasekera,KB" w:date="2023-06-09T11:51:00Z">
        <w:r w:rsidR="00B82F79" w:rsidDel="002708EB">
          <w:rPr>
            <w:rFonts w:ascii="Times New Roman" w:hAnsi="Times New Roman" w:cs="Times New Roman"/>
            <w:sz w:val="24"/>
            <w:szCs w:val="24"/>
          </w:rPr>
          <w:delText>or</w:delText>
        </w:r>
      </w:del>
      <w:r w:rsidR="00B82F79">
        <w:rPr>
          <w:rFonts w:ascii="Times New Roman" w:hAnsi="Times New Roman" w:cs="Times New Roman"/>
          <w:sz w:val="24"/>
          <w:szCs w:val="24"/>
        </w:rPr>
        <w:t xml:space="preserve"> other survival failure analysis</w:t>
      </w:r>
      <w:r w:rsidRPr="005A24B1">
        <w:rPr>
          <w:rFonts w:ascii="Times New Roman" w:hAnsi="Times New Roman" w:cs="Times New Roman"/>
          <w:sz w:val="24"/>
          <w:szCs w:val="24"/>
        </w:rPr>
        <w:t xml:space="preserve"> of childhood and adult diseases.  Childhood</w:t>
      </w:r>
      <w:r w:rsidR="00B82F79">
        <w:rPr>
          <w:rFonts w:ascii="Times New Roman" w:hAnsi="Times New Roman" w:cs="Times New Roman"/>
          <w:sz w:val="24"/>
          <w:szCs w:val="24"/>
        </w:rPr>
        <w:t xml:space="preserve"> and adult</w:t>
      </w:r>
      <w:r w:rsidRPr="005A24B1">
        <w:rPr>
          <w:rFonts w:ascii="Times New Roman" w:hAnsi="Times New Roman" w:cs="Times New Roman"/>
          <w:sz w:val="24"/>
          <w:szCs w:val="24"/>
        </w:rPr>
        <w:t xml:space="preserve"> diseases will be modeled using the common </w:t>
      </w:r>
      <w:r w:rsidR="005C1C30" w:rsidRPr="005A24B1">
        <w:rPr>
          <w:rFonts w:ascii="Times New Roman" w:hAnsi="Times New Roman" w:cs="Times New Roman"/>
          <w:sz w:val="24"/>
          <w:szCs w:val="24"/>
        </w:rPr>
        <w:t>data elements to augment information available.</w:t>
      </w:r>
      <w:ins w:id="5" w:author="Kulasekera,KB" w:date="2023-06-09T11:52:00Z">
        <w:r w:rsidR="002708EB">
          <w:rPr>
            <w:rFonts w:ascii="Times New Roman" w:hAnsi="Times New Roman" w:cs="Times New Roman"/>
            <w:sz w:val="24"/>
            <w:szCs w:val="24"/>
          </w:rPr>
          <w:t xml:space="preserve"> Cross validation techniques will be used for model verification.</w:t>
        </w:r>
      </w:ins>
    </w:p>
    <w:p w14:paraId="73BD4F57" w14:textId="77777777" w:rsidR="005C1C30" w:rsidRPr="005A24B1" w:rsidRDefault="005C1C30">
      <w:pPr>
        <w:rPr>
          <w:rFonts w:ascii="Times New Roman" w:hAnsi="Times New Roman" w:cs="Times New Roman"/>
          <w:sz w:val="24"/>
          <w:szCs w:val="24"/>
        </w:rPr>
      </w:pPr>
      <w:r w:rsidRPr="005A24B1">
        <w:rPr>
          <w:rFonts w:ascii="Times New Roman" w:hAnsi="Times New Roman" w:cs="Times New Roman"/>
          <w:b/>
          <w:sz w:val="24"/>
          <w:szCs w:val="24"/>
        </w:rPr>
        <w:t xml:space="preserve">Results: </w:t>
      </w:r>
      <w:r w:rsidRPr="005A24B1">
        <w:rPr>
          <w:rFonts w:ascii="Times New Roman" w:hAnsi="Times New Roman" w:cs="Times New Roman"/>
          <w:sz w:val="24"/>
          <w:szCs w:val="24"/>
        </w:rPr>
        <w:t>We will be able to conduct longitudinal analyses on adult and child disease natural history. Rich SDOH data sources that vary over time will be merged at the row level, enhancing predictive ability.  Specific chronic diseases will be modeled within sex (male, female) and age grou</w:t>
      </w:r>
      <w:r w:rsidR="0029305C">
        <w:rPr>
          <w:rFonts w:ascii="Times New Roman" w:hAnsi="Times New Roman" w:cs="Times New Roman"/>
          <w:sz w:val="24"/>
          <w:szCs w:val="24"/>
        </w:rPr>
        <w:t>ps (children, adults, elders).</w:t>
      </w:r>
    </w:p>
    <w:p w14:paraId="4099BC35" w14:textId="77777777" w:rsidR="005C1C30" w:rsidRDefault="005C1C30">
      <w:pPr>
        <w:rPr>
          <w:rFonts w:ascii="Times New Roman" w:hAnsi="Times New Roman" w:cs="Times New Roman"/>
          <w:sz w:val="24"/>
          <w:szCs w:val="24"/>
        </w:rPr>
      </w:pPr>
      <w:r w:rsidRPr="005A24B1">
        <w:rPr>
          <w:rFonts w:ascii="Times New Roman" w:hAnsi="Times New Roman" w:cs="Times New Roman"/>
          <w:b/>
          <w:sz w:val="24"/>
          <w:szCs w:val="24"/>
        </w:rPr>
        <w:t xml:space="preserve">Conclusions: </w:t>
      </w:r>
      <w:r w:rsidRPr="005A24B1">
        <w:rPr>
          <w:rFonts w:ascii="Times New Roman" w:hAnsi="Times New Roman" w:cs="Times New Roman"/>
          <w:sz w:val="24"/>
          <w:szCs w:val="24"/>
        </w:rPr>
        <w:t xml:space="preserve">Each disease’s natural history will be analyzed using standard clinical measures. The novel aspect is analysis over time of </w:t>
      </w:r>
      <w:r w:rsidR="005A24B1" w:rsidRPr="005A24B1">
        <w:rPr>
          <w:rFonts w:ascii="Times New Roman" w:hAnsi="Times New Roman" w:cs="Times New Roman"/>
          <w:sz w:val="24"/>
          <w:szCs w:val="24"/>
        </w:rPr>
        <w:t>SDOH predictors, focusing on modifiable risk factors and holding constant non-modifiable risk factors.</w:t>
      </w:r>
      <w:r w:rsidRPr="005A24B1">
        <w:rPr>
          <w:rFonts w:ascii="Times New Roman" w:hAnsi="Times New Roman" w:cs="Times New Roman"/>
          <w:sz w:val="24"/>
          <w:szCs w:val="24"/>
        </w:rPr>
        <w:t xml:space="preserve"> </w:t>
      </w:r>
    </w:p>
    <w:p w14:paraId="64D623FB" w14:textId="7B3E880A" w:rsidR="0029305C" w:rsidRPr="005A24B1" w:rsidRDefault="0029305C">
      <w:pPr>
        <w:rPr>
          <w:rFonts w:ascii="Times New Roman" w:hAnsi="Times New Roman" w:cs="Times New Roman"/>
          <w:sz w:val="24"/>
          <w:szCs w:val="24"/>
        </w:rPr>
      </w:pPr>
      <w:r>
        <w:rPr>
          <w:rFonts w:ascii="Times New Roman" w:hAnsi="Times New Roman" w:cs="Times New Roman"/>
          <w:sz w:val="24"/>
          <w:szCs w:val="24"/>
        </w:rPr>
        <w:t xml:space="preserve">The results of this project may lead to a better understanding of the natural history of diseases in adults and children. The novel addition of time-varying </w:t>
      </w:r>
      <w:ins w:id="6" w:author="Kulasekera,KB" w:date="2023-06-09T11:53:00Z">
        <w:r w:rsidR="002708EB">
          <w:rPr>
            <w:rFonts w:ascii="Times New Roman" w:hAnsi="Times New Roman" w:cs="Times New Roman"/>
            <w:sz w:val="24"/>
            <w:szCs w:val="24"/>
          </w:rPr>
          <w:t xml:space="preserve">and functional </w:t>
        </w:r>
      </w:ins>
      <w:r>
        <w:rPr>
          <w:rFonts w:ascii="Times New Roman" w:hAnsi="Times New Roman" w:cs="Times New Roman"/>
          <w:sz w:val="24"/>
          <w:szCs w:val="24"/>
        </w:rPr>
        <w:t xml:space="preserve">SDOH data will likely discover new associations of modifiable risk factors that may be used to plan policy for improving population health. </w:t>
      </w:r>
    </w:p>
    <w:sectPr w:rsidR="0029305C" w:rsidRPr="005A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lasekera,KB">
    <w15:presenceInfo w15:providerId="None" w15:userId="Kulasekera,K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9F0"/>
    <w:rsid w:val="00027D89"/>
    <w:rsid w:val="002708EB"/>
    <w:rsid w:val="0029305C"/>
    <w:rsid w:val="002D7E17"/>
    <w:rsid w:val="00554C1C"/>
    <w:rsid w:val="005A24B1"/>
    <w:rsid w:val="005A29F0"/>
    <w:rsid w:val="005C1C30"/>
    <w:rsid w:val="005D3FC2"/>
    <w:rsid w:val="0089736A"/>
    <w:rsid w:val="00B8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8BE9"/>
  <w15:chartTrackingRefBased/>
  <w15:docId w15:val="{D380D2B7-3072-4732-8D42-07A55AC5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708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Brown Cancer Center</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Bertis</dc:creator>
  <cp:keywords/>
  <dc:description/>
  <cp:lastModifiedBy>Little, Bertis</cp:lastModifiedBy>
  <cp:revision>2</cp:revision>
  <dcterms:created xsi:type="dcterms:W3CDTF">2023-06-09T15:43:00Z</dcterms:created>
  <dcterms:modified xsi:type="dcterms:W3CDTF">2023-06-09T15:43:00Z</dcterms:modified>
</cp:coreProperties>
</file>